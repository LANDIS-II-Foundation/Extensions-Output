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418" w:rsidRDefault="00AB5418">
      <w:pPr>
        <w:pStyle w:val="titleline1"/>
      </w:pPr>
      <w:bookmarkStart w:id="0" w:name="_Ref75418953"/>
      <w:r>
        <w:t xml:space="preserve">LANDIS-II </w:t>
      </w:r>
      <w:fldSimple w:instr=" DOCPROPERTY  &quot;Extension Name&quot;  \* MERGEFORMAT ">
        <w:r w:rsidR="00971848">
          <w:t>Biomass by Age Output</w:t>
        </w:r>
      </w:fldSimple>
      <w:r>
        <w:t xml:space="preserve"> v</w:t>
      </w:r>
      <w:fldSimple w:instr=" DOCPROPERTY  &quot;Extension Version&quot;  \* MERGEFORMAT ">
        <w:r w:rsidR="00971848">
          <w:t>2.0</w:t>
        </w:r>
      </w:fldSimple>
    </w:p>
    <w:p w:rsidR="00AB5418" w:rsidRDefault="00AB5418">
      <w:pPr>
        <w:pStyle w:val="titleline"/>
      </w:pPr>
      <w:r>
        <w:t xml:space="preserve">Extension User Guide </w:t>
      </w:r>
    </w:p>
    <w:p w:rsidR="00AB5418" w:rsidRDefault="00AB5418">
      <w:pPr>
        <w:jc w:val="center"/>
      </w:pPr>
    </w:p>
    <w:p w:rsidR="00AB5418" w:rsidRDefault="00AB5418">
      <w:pPr>
        <w:jc w:val="center"/>
      </w:pPr>
      <w:r>
        <w:t>Robert M. Scheller</w:t>
      </w:r>
      <w:r w:rsidR="00160B79" w:rsidRPr="00160B79">
        <w:rPr>
          <w:vertAlign w:val="superscript"/>
        </w:rPr>
        <w:t>1</w:t>
      </w:r>
      <w:r>
        <w:br/>
      </w:r>
      <w:r w:rsidR="00B325FB">
        <w:t>Brendan C. Ward</w:t>
      </w:r>
    </w:p>
    <w:p w:rsidR="00AB5418" w:rsidRDefault="00AB5418">
      <w:pPr>
        <w:jc w:val="center"/>
      </w:pPr>
    </w:p>
    <w:p w:rsidR="00AB5418" w:rsidRDefault="00160B79">
      <w:pPr>
        <w:jc w:val="center"/>
      </w:pPr>
      <w:r>
        <w:t>Portland State University</w:t>
      </w:r>
    </w:p>
    <w:p w:rsidR="00AB5418" w:rsidRDefault="00AB5418">
      <w:pPr>
        <w:jc w:val="center"/>
      </w:pPr>
    </w:p>
    <w:p w:rsidR="00AB5418" w:rsidRDefault="00AB5418">
      <w:pPr>
        <w:jc w:val="center"/>
      </w:pPr>
      <w:r>
        <w:t xml:space="preserve">Last Revised:  </w:t>
      </w:r>
      <w:fldSimple w:instr=" SAVEDATE  \@ &quot;MMMM d, yyyy&quot;  \* MERGEFORMAT ">
        <w:r w:rsidR="0031453A">
          <w:rPr>
            <w:noProof/>
          </w:rPr>
          <w:t>June 9, 2011</w:t>
        </w:r>
      </w:fldSimple>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7"/>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971848" w:rsidRDefault="0086359C">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86359C">
        <w:rPr>
          <w:b w:val="0"/>
          <w:bCs w:val="0"/>
          <w:caps w:val="0"/>
          <w:sz w:val="32"/>
          <w:szCs w:val="32"/>
        </w:rPr>
        <w:fldChar w:fldCharType="begin"/>
      </w:r>
      <w:r w:rsidR="00AB5418">
        <w:rPr>
          <w:b w:val="0"/>
          <w:bCs w:val="0"/>
          <w:caps w:val="0"/>
          <w:sz w:val="32"/>
          <w:szCs w:val="32"/>
        </w:rPr>
        <w:instrText xml:space="preserve"> TOC \o "1-3" \h \z </w:instrText>
      </w:r>
      <w:r w:rsidRPr="0086359C">
        <w:rPr>
          <w:b w:val="0"/>
          <w:bCs w:val="0"/>
          <w:caps w:val="0"/>
          <w:sz w:val="32"/>
          <w:szCs w:val="32"/>
        </w:rPr>
        <w:fldChar w:fldCharType="separate"/>
      </w:r>
      <w:hyperlink w:anchor="_Toc283139013" w:history="1">
        <w:r w:rsidR="00971848" w:rsidRPr="009D1BFA">
          <w:rPr>
            <w:rStyle w:val="Hyperlink"/>
            <w:noProof/>
          </w:rPr>
          <w:t>1</w:t>
        </w:r>
        <w:r w:rsidR="00971848">
          <w:rPr>
            <w:rFonts w:asciiTheme="minorHAnsi" w:eastAsiaTheme="minorEastAsia" w:hAnsiTheme="minorHAnsi" w:cstheme="minorBidi"/>
            <w:b w:val="0"/>
            <w:bCs w:val="0"/>
            <w:caps w:val="0"/>
            <w:noProof/>
            <w:sz w:val="22"/>
            <w:szCs w:val="22"/>
          </w:rPr>
          <w:tab/>
        </w:r>
        <w:r w:rsidR="00971848" w:rsidRPr="009D1BFA">
          <w:rPr>
            <w:rStyle w:val="Hyperlink"/>
            <w:noProof/>
          </w:rPr>
          <w:t>Introduction</w:t>
        </w:r>
        <w:r w:rsidR="00971848">
          <w:rPr>
            <w:noProof/>
            <w:webHidden/>
          </w:rPr>
          <w:tab/>
        </w:r>
        <w:r>
          <w:rPr>
            <w:noProof/>
            <w:webHidden/>
          </w:rPr>
          <w:fldChar w:fldCharType="begin"/>
        </w:r>
        <w:r w:rsidR="00971848">
          <w:rPr>
            <w:noProof/>
            <w:webHidden/>
          </w:rPr>
          <w:instrText xml:space="preserve"> PAGEREF _Toc283139013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86359C">
      <w:pPr>
        <w:pStyle w:val="TOC2"/>
        <w:tabs>
          <w:tab w:val="left" w:pos="720"/>
          <w:tab w:val="right" w:leader="dot" w:pos="8976"/>
        </w:tabs>
        <w:rPr>
          <w:rFonts w:asciiTheme="minorHAnsi" w:eastAsiaTheme="minorEastAsia" w:hAnsiTheme="minorHAnsi" w:cstheme="minorBidi"/>
          <w:noProof/>
          <w:sz w:val="22"/>
          <w:szCs w:val="22"/>
        </w:rPr>
      </w:pPr>
      <w:hyperlink w:anchor="_Toc283139014" w:history="1">
        <w:r w:rsidR="00971848" w:rsidRPr="009D1BFA">
          <w:rPr>
            <w:rStyle w:val="Hyperlink"/>
            <w:noProof/>
          </w:rPr>
          <w:t>1.1</w:t>
        </w:r>
        <w:r w:rsidR="00971848">
          <w:rPr>
            <w:rFonts w:asciiTheme="minorHAnsi" w:eastAsiaTheme="minorEastAsia" w:hAnsiTheme="minorHAnsi" w:cstheme="minorBidi"/>
            <w:noProof/>
            <w:sz w:val="22"/>
            <w:szCs w:val="22"/>
          </w:rPr>
          <w:tab/>
        </w:r>
        <w:r w:rsidR="00971848" w:rsidRPr="009D1BFA">
          <w:rPr>
            <w:rStyle w:val="Hyperlink"/>
            <w:noProof/>
          </w:rPr>
          <w:t>What’s New in Version 2.0</w:t>
        </w:r>
        <w:r w:rsidR="00971848">
          <w:rPr>
            <w:noProof/>
            <w:webHidden/>
          </w:rPr>
          <w:tab/>
        </w:r>
        <w:r>
          <w:rPr>
            <w:noProof/>
            <w:webHidden/>
          </w:rPr>
          <w:fldChar w:fldCharType="begin"/>
        </w:r>
        <w:r w:rsidR="00971848">
          <w:rPr>
            <w:noProof/>
            <w:webHidden/>
          </w:rPr>
          <w:instrText xml:space="preserve"> PAGEREF _Toc283139014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86359C">
      <w:pPr>
        <w:pStyle w:val="TOC2"/>
        <w:tabs>
          <w:tab w:val="left" w:pos="720"/>
          <w:tab w:val="right" w:leader="dot" w:pos="8976"/>
        </w:tabs>
        <w:rPr>
          <w:rFonts w:asciiTheme="minorHAnsi" w:eastAsiaTheme="minorEastAsia" w:hAnsiTheme="minorHAnsi" w:cstheme="minorBidi"/>
          <w:noProof/>
          <w:sz w:val="22"/>
          <w:szCs w:val="22"/>
        </w:rPr>
      </w:pPr>
      <w:hyperlink w:anchor="_Toc283139015" w:history="1">
        <w:r w:rsidR="00971848" w:rsidRPr="009D1BFA">
          <w:rPr>
            <w:rStyle w:val="Hyperlink"/>
            <w:noProof/>
          </w:rPr>
          <w:t>1.2</w:t>
        </w:r>
        <w:r w:rsidR="00971848">
          <w:rPr>
            <w:rFonts w:asciiTheme="minorHAnsi" w:eastAsiaTheme="minorEastAsia" w:hAnsiTheme="minorHAnsi" w:cstheme="minorBidi"/>
            <w:noProof/>
            <w:sz w:val="22"/>
            <w:szCs w:val="22"/>
          </w:rPr>
          <w:tab/>
        </w:r>
        <w:r w:rsidR="00971848" w:rsidRPr="009D1BFA">
          <w:rPr>
            <w:rStyle w:val="Hyperlink"/>
            <w:noProof/>
          </w:rPr>
          <w:t>Acknowledgements</w:t>
        </w:r>
        <w:r w:rsidR="00971848">
          <w:rPr>
            <w:noProof/>
            <w:webHidden/>
          </w:rPr>
          <w:tab/>
        </w:r>
        <w:r>
          <w:rPr>
            <w:noProof/>
            <w:webHidden/>
          </w:rPr>
          <w:fldChar w:fldCharType="begin"/>
        </w:r>
        <w:r w:rsidR="00971848">
          <w:rPr>
            <w:noProof/>
            <w:webHidden/>
          </w:rPr>
          <w:instrText xml:space="preserve"> PAGEREF _Toc283139015 \h </w:instrText>
        </w:r>
        <w:r>
          <w:rPr>
            <w:noProof/>
            <w:webHidden/>
          </w:rPr>
        </w:r>
        <w:r>
          <w:rPr>
            <w:noProof/>
            <w:webHidden/>
          </w:rPr>
          <w:fldChar w:fldCharType="separate"/>
        </w:r>
        <w:r w:rsidR="00971848">
          <w:rPr>
            <w:noProof/>
            <w:webHidden/>
          </w:rPr>
          <w:t>2</w:t>
        </w:r>
        <w:r>
          <w:rPr>
            <w:noProof/>
            <w:webHidden/>
          </w:rPr>
          <w:fldChar w:fldCharType="end"/>
        </w:r>
      </w:hyperlink>
    </w:p>
    <w:p w:rsidR="00971848" w:rsidRDefault="0086359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3139016" w:history="1">
        <w:r w:rsidR="00971848" w:rsidRPr="009D1BFA">
          <w:rPr>
            <w:rStyle w:val="Hyperlink"/>
            <w:noProof/>
          </w:rPr>
          <w:t>2</w:t>
        </w:r>
        <w:r w:rsidR="00971848">
          <w:rPr>
            <w:rFonts w:asciiTheme="minorHAnsi" w:eastAsiaTheme="minorEastAsia" w:hAnsiTheme="minorHAnsi" w:cstheme="minorBidi"/>
            <w:b w:val="0"/>
            <w:bCs w:val="0"/>
            <w:caps w:val="0"/>
            <w:noProof/>
            <w:sz w:val="22"/>
            <w:szCs w:val="22"/>
          </w:rPr>
          <w:tab/>
        </w:r>
        <w:r w:rsidR="00971848" w:rsidRPr="009D1BFA">
          <w:rPr>
            <w:rStyle w:val="Hyperlink"/>
            <w:noProof/>
          </w:rPr>
          <w:t>Input File</w:t>
        </w:r>
        <w:r w:rsidR="00971848">
          <w:rPr>
            <w:noProof/>
            <w:webHidden/>
          </w:rPr>
          <w:tab/>
        </w:r>
        <w:r>
          <w:rPr>
            <w:noProof/>
            <w:webHidden/>
          </w:rPr>
          <w:fldChar w:fldCharType="begin"/>
        </w:r>
        <w:r w:rsidR="00971848">
          <w:rPr>
            <w:noProof/>
            <w:webHidden/>
          </w:rPr>
          <w:instrText xml:space="preserve"> PAGEREF _Toc283139016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86359C">
      <w:pPr>
        <w:pStyle w:val="TOC2"/>
        <w:tabs>
          <w:tab w:val="left" w:pos="720"/>
          <w:tab w:val="right" w:leader="dot" w:pos="8976"/>
        </w:tabs>
        <w:rPr>
          <w:rFonts w:asciiTheme="minorHAnsi" w:eastAsiaTheme="minorEastAsia" w:hAnsiTheme="minorHAnsi" w:cstheme="minorBidi"/>
          <w:noProof/>
          <w:sz w:val="22"/>
          <w:szCs w:val="22"/>
        </w:rPr>
      </w:pPr>
      <w:hyperlink w:anchor="_Toc283139017" w:history="1">
        <w:r w:rsidR="00971848" w:rsidRPr="009D1BFA">
          <w:rPr>
            <w:rStyle w:val="Hyperlink"/>
            <w:noProof/>
          </w:rPr>
          <w:t>2.1</w:t>
        </w:r>
        <w:r w:rsidR="00971848">
          <w:rPr>
            <w:rFonts w:asciiTheme="minorHAnsi" w:eastAsiaTheme="minorEastAsia" w:hAnsiTheme="minorHAnsi" w:cstheme="minorBidi"/>
            <w:noProof/>
            <w:sz w:val="22"/>
            <w:szCs w:val="22"/>
          </w:rPr>
          <w:tab/>
        </w:r>
        <w:r w:rsidR="00971848" w:rsidRPr="009D1BFA">
          <w:rPr>
            <w:rStyle w:val="Hyperlink"/>
            <w:noProof/>
          </w:rPr>
          <w:t>LandisData</w:t>
        </w:r>
        <w:r w:rsidR="00971848">
          <w:rPr>
            <w:noProof/>
            <w:webHidden/>
          </w:rPr>
          <w:tab/>
        </w:r>
        <w:r>
          <w:rPr>
            <w:noProof/>
            <w:webHidden/>
          </w:rPr>
          <w:fldChar w:fldCharType="begin"/>
        </w:r>
        <w:r w:rsidR="00971848">
          <w:rPr>
            <w:noProof/>
            <w:webHidden/>
          </w:rPr>
          <w:instrText xml:space="preserve"> PAGEREF _Toc283139017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86359C">
      <w:pPr>
        <w:pStyle w:val="TOC2"/>
        <w:tabs>
          <w:tab w:val="left" w:pos="720"/>
          <w:tab w:val="right" w:leader="dot" w:pos="8976"/>
        </w:tabs>
        <w:rPr>
          <w:rFonts w:asciiTheme="minorHAnsi" w:eastAsiaTheme="minorEastAsia" w:hAnsiTheme="minorHAnsi" w:cstheme="minorBidi"/>
          <w:noProof/>
          <w:sz w:val="22"/>
          <w:szCs w:val="22"/>
        </w:rPr>
      </w:pPr>
      <w:hyperlink w:anchor="_Toc283139018" w:history="1">
        <w:r w:rsidR="00971848" w:rsidRPr="009D1BFA">
          <w:rPr>
            <w:rStyle w:val="Hyperlink"/>
            <w:noProof/>
          </w:rPr>
          <w:t>2.2</w:t>
        </w:r>
        <w:r w:rsidR="00971848">
          <w:rPr>
            <w:rFonts w:asciiTheme="minorHAnsi" w:eastAsiaTheme="minorEastAsia" w:hAnsiTheme="minorHAnsi" w:cstheme="minorBidi"/>
            <w:noProof/>
            <w:sz w:val="22"/>
            <w:szCs w:val="22"/>
          </w:rPr>
          <w:tab/>
        </w:r>
        <w:r w:rsidR="00971848" w:rsidRPr="009D1BFA">
          <w:rPr>
            <w:rStyle w:val="Hyperlink"/>
            <w:noProof/>
          </w:rPr>
          <w:t>Timestep</w:t>
        </w:r>
        <w:r w:rsidR="00971848">
          <w:rPr>
            <w:noProof/>
            <w:webHidden/>
          </w:rPr>
          <w:tab/>
        </w:r>
        <w:r>
          <w:rPr>
            <w:noProof/>
            <w:webHidden/>
          </w:rPr>
          <w:fldChar w:fldCharType="begin"/>
        </w:r>
        <w:r w:rsidR="00971848">
          <w:rPr>
            <w:noProof/>
            <w:webHidden/>
          </w:rPr>
          <w:instrText xml:space="preserve"> PAGEREF _Toc283139018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86359C">
      <w:pPr>
        <w:pStyle w:val="TOC2"/>
        <w:tabs>
          <w:tab w:val="left" w:pos="720"/>
          <w:tab w:val="right" w:leader="dot" w:pos="8976"/>
        </w:tabs>
        <w:rPr>
          <w:rFonts w:asciiTheme="minorHAnsi" w:eastAsiaTheme="minorEastAsia" w:hAnsiTheme="minorHAnsi" w:cstheme="minorBidi"/>
          <w:noProof/>
          <w:sz w:val="22"/>
          <w:szCs w:val="22"/>
        </w:rPr>
      </w:pPr>
      <w:hyperlink w:anchor="_Toc283139019" w:history="1">
        <w:r w:rsidR="00971848" w:rsidRPr="009D1BFA">
          <w:rPr>
            <w:rStyle w:val="Hyperlink"/>
            <w:noProof/>
          </w:rPr>
          <w:t>2.3</w:t>
        </w:r>
        <w:r w:rsidR="00971848">
          <w:rPr>
            <w:rFonts w:asciiTheme="minorHAnsi" w:eastAsiaTheme="minorEastAsia" w:hAnsiTheme="minorHAnsi" w:cstheme="minorBidi"/>
            <w:noProof/>
            <w:sz w:val="22"/>
            <w:szCs w:val="22"/>
          </w:rPr>
          <w:tab/>
        </w:r>
        <w:r w:rsidR="00971848" w:rsidRPr="009D1BFA">
          <w:rPr>
            <w:rStyle w:val="Hyperlink"/>
            <w:noProof/>
          </w:rPr>
          <w:t>Map Name Template</w:t>
        </w:r>
        <w:r w:rsidR="00971848">
          <w:rPr>
            <w:noProof/>
            <w:webHidden/>
          </w:rPr>
          <w:tab/>
        </w:r>
        <w:r>
          <w:rPr>
            <w:noProof/>
            <w:webHidden/>
          </w:rPr>
          <w:fldChar w:fldCharType="begin"/>
        </w:r>
        <w:r w:rsidR="00971848">
          <w:rPr>
            <w:noProof/>
            <w:webHidden/>
          </w:rPr>
          <w:instrText xml:space="preserve"> PAGEREF _Toc283139019 \h </w:instrText>
        </w:r>
        <w:r>
          <w:rPr>
            <w:noProof/>
            <w:webHidden/>
          </w:rPr>
        </w:r>
        <w:r>
          <w:rPr>
            <w:noProof/>
            <w:webHidden/>
          </w:rPr>
          <w:fldChar w:fldCharType="separate"/>
        </w:r>
        <w:r w:rsidR="00971848">
          <w:rPr>
            <w:noProof/>
            <w:webHidden/>
          </w:rPr>
          <w:t>3</w:t>
        </w:r>
        <w:r>
          <w:rPr>
            <w:noProof/>
            <w:webHidden/>
          </w:rPr>
          <w:fldChar w:fldCharType="end"/>
        </w:r>
      </w:hyperlink>
    </w:p>
    <w:p w:rsidR="00971848" w:rsidRDefault="0086359C">
      <w:pPr>
        <w:pStyle w:val="TOC2"/>
        <w:tabs>
          <w:tab w:val="left" w:pos="720"/>
          <w:tab w:val="right" w:leader="dot" w:pos="8976"/>
        </w:tabs>
        <w:rPr>
          <w:rFonts w:asciiTheme="minorHAnsi" w:eastAsiaTheme="minorEastAsia" w:hAnsiTheme="minorHAnsi" w:cstheme="minorBidi"/>
          <w:noProof/>
          <w:sz w:val="22"/>
          <w:szCs w:val="22"/>
        </w:rPr>
      </w:pPr>
      <w:hyperlink w:anchor="_Toc283139020" w:history="1">
        <w:r w:rsidR="00971848" w:rsidRPr="009D1BFA">
          <w:rPr>
            <w:rStyle w:val="Hyperlink"/>
            <w:noProof/>
          </w:rPr>
          <w:t>2.4</w:t>
        </w:r>
        <w:r w:rsidR="00971848">
          <w:rPr>
            <w:rFonts w:asciiTheme="minorHAnsi" w:eastAsiaTheme="minorEastAsia" w:hAnsiTheme="minorHAnsi" w:cstheme="minorBidi"/>
            <w:noProof/>
            <w:sz w:val="22"/>
            <w:szCs w:val="22"/>
          </w:rPr>
          <w:tab/>
        </w:r>
        <w:r w:rsidR="00971848" w:rsidRPr="009D1BFA">
          <w:rPr>
            <w:rStyle w:val="Hyperlink"/>
            <w:noProof/>
          </w:rPr>
          <w:t>Species List</w:t>
        </w:r>
        <w:r w:rsidR="00971848">
          <w:rPr>
            <w:noProof/>
            <w:webHidden/>
          </w:rPr>
          <w:tab/>
        </w:r>
        <w:r>
          <w:rPr>
            <w:noProof/>
            <w:webHidden/>
          </w:rPr>
          <w:fldChar w:fldCharType="begin"/>
        </w:r>
        <w:r w:rsidR="00971848">
          <w:rPr>
            <w:noProof/>
            <w:webHidden/>
          </w:rPr>
          <w:instrText xml:space="preserve"> PAGEREF _Toc283139020 \h </w:instrText>
        </w:r>
        <w:r>
          <w:rPr>
            <w:noProof/>
            <w:webHidden/>
          </w:rPr>
        </w:r>
        <w:r>
          <w:rPr>
            <w:noProof/>
            <w:webHidden/>
          </w:rPr>
          <w:fldChar w:fldCharType="separate"/>
        </w:r>
        <w:r w:rsidR="00971848">
          <w:rPr>
            <w:noProof/>
            <w:webHidden/>
          </w:rPr>
          <w:t>3</w:t>
        </w:r>
        <w:r>
          <w:rPr>
            <w:noProof/>
            <w:webHidden/>
          </w:rPr>
          <w:fldChar w:fldCharType="end"/>
        </w:r>
      </w:hyperlink>
    </w:p>
    <w:p w:rsidR="00AB5418" w:rsidRDefault="0086359C">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283139013"/>
      <w:r>
        <w:lastRenderedPageBreak/>
        <w:t>Introduction</w:t>
      </w:r>
      <w:bookmarkEnd w:id="0"/>
      <w:bookmarkEnd w:id="1"/>
      <w:bookmarkEnd w:id="2"/>
    </w:p>
    <w:p w:rsidR="00AB5418" w:rsidRDefault="00AB5418" w:rsidP="0029378D">
      <w:pPr>
        <w:pStyle w:val="textbody"/>
      </w:pPr>
      <w:r>
        <w:t xml:space="preserve">This document describes the </w:t>
      </w:r>
      <w:fldSimple w:instr=" DOCPROPERTY  &quot;Extension Name&quot;  \* MERGEFORMAT ">
        <w:r w:rsidR="00971848">
          <w:rPr>
            <w:b/>
            <w:bCs/>
          </w:rPr>
          <w:t>Biomass by Age Output</w:t>
        </w:r>
      </w:fldSimple>
      <w:r>
        <w:t xml:space="preserve"> extension for the LANDIS-II model.  Readers should read the </w:t>
      </w:r>
      <w:r>
        <w:rPr>
          <w:i/>
          <w:iCs/>
        </w:rPr>
        <w:t>LANDIS-II Model User Guide</w:t>
      </w:r>
      <w:r>
        <w:t xml:space="preserve"> prior to reading this document.</w:t>
      </w:r>
    </w:p>
    <w:p w:rsidR="0029378D" w:rsidRDefault="0029378D" w:rsidP="0029378D">
      <w:pPr>
        <w:pStyle w:val="textbody"/>
      </w:pPr>
      <w:r>
        <w:t>The Biomass by Age output extension was designed to group biomass data into age classes and output these data as maps.  By allowing species biomass to be more finely partitioned than the total, the user can essentially combine age and biomass information.  Such data may be particularly important when evaluating the quality of wildlife habitat.  Some species may only benefit from the existence of a given tree species if the tree species is present as older cohorts.  For example, many species need cavity nesting sites, e.g., spotted owl, and this extension would allow the user to track the spatial distribution and density (aboveground biomass) of older cohorts of the appropriate species.</w:t>
      </w:r>
    </w:p>
    <w:p w:rsidR="002C2362" w:rsidRDefault="002C2362">
      <w:pPr>
        <w:pStyle w:val="Heading2"/>
      </w:pPr>
      <w:bookmarkStart w:id="3" w:name="_Toc283139014"/>
      <w:r>
        <w:t>What’s New in Version 2.0</w:t>
      </w:r>
      <w:bookmarkEnd w:id="3"/>
    </w:p>
    <w:p w:rsidR="002C2362" w:rsidRPr="002C2362" w:rsidRDefault="002C2362" w:rsidP="002C2362">
      <w:pPr>
        <w:pStyle w:val="textbody"/>
      </w:pPr>
      <w:r>
        <w:t>Biomass by Age Output is compatible with LANDIS-II v6.0.</w:t>
      </w:r>
    </w:p>
    <w:p w:rsidR="00AB5418" w:rsidRDefault="00AB5418">
      <w:pPr>
        <w:pStyle w:val="Heading2"/>
      </w:pPr>
      <w:bookmarkStart w:id="4" w:name="_Toc283139015"/>
      <w:r>
        <w:t>Acknowledgements</w:t>
      </w:r>
      <w:bookmarkEnd w:id="4"/>
    </w:p>
    <w:p w:rsidR="00AB5418" w:rsidRDefault="0012512E" w:rsidP="0012512E">
      <w:pPr>
        <w:pStyle w:val="textbody"/>
      </w:pPr>
      <w:r>
        <w:t xml:space="preserve">Funding for the development of this extension was provided by USDA Forest Service, Pacific Southwest Region.  </w:t>
      </w:r>
    </w:p>
    <w:p w:rsidR="00AB5418" w:rsidRDefault="00AB5418">
      <w:pPr>
        <w:pStyle w:val="Heading1"/>
      </w:pPr>
      <w:bookmarkStart w:id="5" w:name="_Toc102232959"/>
      <w:bookmarkStart w:id="6" w:name="_Toc283139016"/>
      <w:r>
        <w:lastRenderedPageBreak/>
        <w:t>Input File</w:t>
      </w:r>
      <w:bookmarkEnd w:id="5"/>
      <w:bookmarkEnd w:id="6"/>
    </w:p>
    <w:p w:rsidR="00A66710" w:rsidRPr="00A66710" w:rsidRDefault="00AB5418">
      <w:pPr>
        <w:pStyle w:val="textbody"/>
        <w:rPr>
          <w:b/>
          <w:bCs/>
        </w:rPr>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B5418" w:rsidRDefault="00AB5418">
      <w:pPr>
        <w:pStyle w:val="Heading2"/>
      </w:pPr>
      <w:bookmarkStart w:id="7" w:name="_Toc283139017"/>
      <w:proofErr w:type="spellStart"/>
      <w:r>
        <w:t>LandisData</w:t>
      </w:r>
      <w:bookmarkEnd w:id="7"/>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w:t>
      </w:r>
      <w:r w:rsidR="0031453A">
        <w:t xml:space="preserve">Output </w:t>
      </w:r>
      <w:r w:rsidR="00296618" w:rsidRPr="00296618">
        <w:t>Biomass</w:t>
      </w:r>
      <w:r w:rsidR="0031453A">
        <w:t>-by-</w:t>
      </w:r>
      <w:r w:rsidR="00296618" w:rsidRPr="00296618">
        <w:t>Age</w:t>
      </w:r>
      <w:r>
        <w:t>”</w:t>
      </w:r>
    </w:p>
    <w:p w:rsidR="00AB5418" w:rsidRDefault="00AB5418">
      <w:pPr>
        <w:pStyle w:val="Heading2"/>
      </w:pPr>
      <w:bookmarkStart w:id="8" w:name="_Toc283139018"/>
      <w:proofErr w:type="spellStart"/>
      <w:r>
        <w:t>Timestep</w:t>
      </w:r>
      <w:bookmarkEnd w:id="8"/>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AB5418" w:rsidRDefault="00AB5418">
      <w:pPr>
        <w:pStyle w:val="Heading2"/>
      </w:pPr>
      <w:bookmarkStart w:id="9" w:name="_Ref152415971"/>
      <w:bookmarkStart w:id="10" w:name="_Toc283139019"/>
      <w:r>
        <w:t>Map Name</w:t>
      </w:r>
      <w:bookmarkEnd w:id="9"/>
      <w:r w:rsidR="00296618">
        <w:t xml:space="preserve"> Template</w:t>
      </w:r>
      <w:bookmarkEnd w:id="10"/>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w:t>
      </w:r>
      <w:r w:rsidR="00296618">
        <w:t>three</w:t>
      </w:r>
      <w:r>
        <w:t xml:space="preserve">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sidR="00296618">
        <w:rPr>
          <w:rFonts w:ascii="Courier New" w:hAnsi="Courier New" w:cs="Courier New"/>
        </w:rPr>
        <w:t>{</w:t>
      </w:r>
      <w:proofErr w:type="spellStart"/>
      <w:proofErr w:type="gramStart"/>
      <w:r w:rsidR="00296618">
        <w:rPr>
          <w:rFonts w:ascii="Courier New" w:hAnsi="Courier New" w:cs="Courier New"/>
        </w:rPr>
        <w:t>ageclass</w:t>
      </w:r>
      <w:proofErr w:type="spellEnd"/>
      <w:proofErr w:type="gramEnd"/>
      <w:r w:rsidR="00296618">
        <w:rPr>
          <w:rFonts w:ascii="Courier New" w:hAnsi="Courier New" w:cs="Courier New"/>
        </w:rPr>
        <w:t>}</w:t>
      </w:r>
      <w:r w:rsidR="00296618">
        <w:t xml:space="preserve"> will be replaced with the defined age</w:t>
      </w:r>
      <w:r w:rsidR="00697D67">
        <w:t>-</w:t>
      </w:r>
      <w:r w:rsidR="00296618">
        <w:t xml:space="preserve">class name (see below).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output</w:t>
      </w:r>
      <w:proofErr w:type="gramEnd"/>
      <w:r>
        <w:t>/{species}-</w:t>
      </w:r>
      <w:r w:rsidR="00296618">
        <w:t>{</w:t>
      </w:r>
      <w:proofErr w:type="spellStart"/>
      <w:r w:rsidR="00296618">
        <w:t>ageclass</w:t>
      </w:r>
      <w:proofErr w:type="spellEnd"/>
      <w:r w:rsidR="00296618">
        <w:t>}-</w:t>
      </w:r>
      <w:r w:rsidR="002B727B">
        <w:t>{</w:t>
      </w:r>
      <w:proofErr w:type="spellStart"/>
      <w:r w:rsidR="002B727B">
        <w:t>timestep</w:t>
      </w:r>
      <w:proofErr w:type="spellEnd"/>
      <w:r w:rsidR="002B727B">
        <w:t>}.</w:t>
      </w:r>
      <w:proofErr w:type="spellStart"/>
      <w:r w:rsidR="002B727B">
        <w:t>img</w:t>
      </w:r>
      <w:proofErr w:type="spellEnd"/>
    </w:p>
    <w:p w:rsidR="00296618" w:rsidRDefault="00296618" w:rsidP="00296618">
      <w:pPr>
        <w:pStyle w:val="Heading2"/>
      </w:pPr>
      <w:bookmarkStart w:id="11" w:name="_Toc283139020"/>
      <w:r>
        <w:t>Species List</w:t>
      </w:r>
      <w:bookmarkEnd w:id="11"/>
      <w:r>
        <w:t xml:space="preserve"> </w:t>
      </w:r>
    </w:p>
    <w:p w:rsidR="00697D67" w:rsidRDefault="00697D67" w:rsidP="00296618">
      <w:pPr>
        <w:pStyle w:val="textbody"/>
      </w:pPr>
      <w:r>
        <w:t xml:space="preserve">Next </w:t>
      </w:r>
      <w:r w:rsidR="00296618">
        <w:t>is a</w:t>
      </w:r>
      <w:r>
        <w:t xml:space="preserve"> </w:t>
      </w:r>
      <w:r w:rsidR="00296618">
        <w:t xml:space="preserve">species list of the desired species from which to create maps.  There is a List parameter, </w:t>
      </w:r>
      <w:r w:rsidR="00296618" w:rsidRPr="00697D67">
        <w:rPr>
          <w:rFonts w:ascii="Courier New" w:hAnsi="Courier New" w:cs="Courier New"/>
        </w:rPr>
        <w:t>Species</w:t>
      </w:r>
      <w:r w:rsidR="00296618">
        <w:t xml:space="preserve">, followed by a list of one </w:t>
      </w:r>
      <w:proofErr w:type="spellStart"/>
      <w:r w:rsidR="00296618">
        <w:t>to</w:t>
      </w:r>
      <w:proofErr w:type="spellEnd"/>
      <w:r w:rsidR="00296618">
        <w:t xml:space="preserve"> many species.  </w:t>
      </w:r>
      <w:r>
        <w:t>Following each listed species name must be an age-class name and the corresponding cohort ages.  The age-class name can be any combination of letter and numbers.  The cohort ages are in parentheses and can be given as a range (50-75) or given a less than or greater than comparative (&gt;150) (&lt;25).  They need not be mutually exclusive.</w:t>
      </w:r>
      <w:r w:rsidR="00BA2D34">
        <w:t xml:space="preserve">  Currently, only the greater than (&gt;) and less than (&lt;) inequality comparatives are allowed within the input file (e.g., greater than or equal to, &gt;=, will causes errors).  Greater than (&gt;) is implemented as greater than or equal to, whereas less than (&lt;) is </w:t>
      </w:r>
      <w:r w:rsidR="00BA2D34">
        <w:lastRenderedPageBreak/>
        <w:t>always less than.  Ranges are treated as greater than or equal to the lower value of the range, and less than the upper value of the range.</w:t>
      </w:r>
    </w:p>
    <w:p w:rsidR="00697D67" w:rsidRDefault="00697D67" w:rsidP="00296618">
      <w:pPr>
        <w:pStyle w:val="textbody"/>
        <w:rPr>
          <w:b/>
        </w:rPr>
      </w:pPr>
      <w:r w:rsidRPr="00697D67">
        <w:rPr>
          <w:b/>
        </w:rPr>
        <w:t xml:space="preserve">Note:  The first species listed must be on the same line as the </w:t>
      </w:r>
      <w:r w:rsidRPr="00697D67">
        <w:rPr>
          <w:rFonts w:ascii="Courier New" w:hAnsi="Courier New" w:cs="Courier New"/>
          <w:b/>
        </w:rPr>
        <w:t>Species</w:t>
      </w:r>
      <w:r w:rsidRPr="00697D67">
        <w:rPr>
          <w:b/>
        </w:rPr>
        <w:t xml:space="preserve"> parameter.</w:t>
      </w:r>
    </w:p>
    <w:p w:rsidR="002B727B" w:rsidRPr="002B727B" w:rsidRDefault="002B727B" w:rsidP="00296618">
      <w:pPr>
        <w:pStyle w:val="textbody"/>
        <w:rPr>
          <w:b/>
        </w:rPr>
      </w:pPr>
      <w:r w:rsidRPr="002B727B">
        <w:rPr>
          <w:b/>
        </w:rPr>
        <w:t xml:space="preserve">Note:  There </w:t>
      </w:r>
      <w:r>
        <w:rPr>
          <w:b/>
        </w:rPr>
        <w:t xml:space="preserve">CANNOT </w:t>
      </w:r>
      <w:r w:rsidRPr="002B727B">
        <w:rPr>
          <w:b/>
        </w:rPr>
        <w:t>be any spaces between the age-class name and the open parentheses.</w:t>
      </w:r>
    </w:p>
    <w:p w:rsidR="002B727B" w:rsidRPr="00697D67" w:rsidRDefault="002B727B" w:rsidP="00296618">
      <w:pPr>
        <w:pStyle w:val="textbody"/>
        <w:rPr>
          <w:b/>
        </w:rPr>
      </w:pPr>
    </w:p>
    <w:p w:rsidR="00296618" w:rsidRDefault="00296618" w:rsidP="00296618">
      <w:pPr>
        <w:pStyle w:val="textbody"/>
      </w:pPr>
      <w:r>
        <w:t>For example:</w:t>
      </w:r>
    </w:p>
    <w:p w:rsidR="00296618" w:rsidRDefault="00296618" w:rsidP="00697D67">
      <w:pPr>
        <w:pStyle w:val="textinputfile"/>
        <w:ind w:left="1122"/>
      </w:pPr>
      <w:r>
        <w:t xml:space="preserve">Species    </w:t>
      </w:r>
      <w:proofErr w:type="spellStart"/>
      <w:r>
        <w:t>pinubank</w:t>
      </w:r>
      <w:proofErr w:type="spellEnd"/>
      <w:r w:rsidR="00697D67">
        <w:t xml:space="preserve"> </w:t>
      </w:r>
      <w:proofErr w:type="gramStart"/>
      <w:r w:rsidR="00697D67">
        <w:t>ageclass1(</w:t>
      </w:r>
      <w:proofErr w:type="gramEnd"/>
      <w:r w:rsidR="00697D67">
        <w:t>10-40) ageclass2(15-100)</w:t>
      </w:r>
    </w:p>
    <w:p w:rsidR="00296618" w:rsidRDefault="00296618" w:rsidP="00697D67">
      <w:pPr>
        <w:pStyle w:val="textinputfile"/>
        <w:ind w:left="1122"/>
      </w:pPr>
      <w:r>
        <w:t xml:space="preserve">           </w:t>
      </w:r>
      <w:proofErr w:type="spellStart"/>
      <w:proofErr w:type="gramStart"/>
      <w:r>
        <w:t>pinuresi</w:t>
      </w:r>
      <w:proofErr w:type="spellEnd"/>
      <w:proofErr w:type="gramEnd"/>
      <w:r w:rsidR="00697D67">
        <w:t xml:space="preserve"> </w:t>
      </w:r>
      <w:proofErr w:type="spellStart"/>
      <w:r w:rsidR="00697D67">
        <w:t>ageclass</w:t>
      </w:r>
      <w:proofErr w:type="spellEnd"/>
      <w:r w:rsidR="00697D67">
        <w:t>(&gt;200)</w:t>
      </w:r>
    </w:p>
    <w:p w:rsidR="00296618" w:rsidRDefault="00296618" w:rsidP="00697D67">
      <w:pPr>
        <w:pStyle w:val="textinputfile"/>
        <w:ind w:left="1122"/>
      </w:pPr>
      <w:r>
        <w:t xml:space="preserve">           </w:t>
      </w:r>
      <w:proofErr w:type="spellStart"/>
      <w:proofErr w:type="gramStart"/>
      <w:r>
        <w:t>pinustro</w:t>
      </w:r>
      <w:proofErr w:type="spellEnd"/>
      <w:proofErr w:type="gramEnd"/>
      <w:r w:rsidR="00697D67">
        <w:t xml:space="preserve"> </w:t>
      </w:r>
      <w:proofErr w:type="spellStart"/>
      <w:r w:rsidR="00697D67">
        <w:t>ageclass</w:t>
      </w:r>
      <w:proofErr w:type="spellEnd"/>
      <w:r w:rsidR="00697D67">
        <w:t>(&gt;250)</w:t>
      </w:r>
    </w:p>
    <w:p w:rsidR="00296618" w:rsidRDefault="00296618" w:rsidP="00697D67">
      <w:pPr>
        <w:pStyle w:val="textinputfile"/>
        <w:ind w:left="1122"/>
      </w:pPr>
      <w:r>
        <w:t xml:space="preserve">           </w:t>
      </w:r>
      <w:proofErr w:type="spellStart"/>
      <w:proofErr w:type="gramStart"/>
      <w:r>
        <w:t>poputrem</w:t>
      </w:r>
      <w:proofErr w:type="spellEnd"/>
      <w:proofErr w:type="gramEnd"/>
      <w:r w:rsidR="00697D67">
        <w:t xml:space="preserve"> ageclass1(&lt;50)</w:t>
      </w:r>
    </w:p>
    <w:sectPr w:rsidR="00296618" w:rsidSect="00A56B48">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86359C">
      <w:rPr>
        <w:rFonts w:ascii="Arial" w:hAnsi="Arial" w:cs="Arial"/>
      </w:rPr>
      <w:fldChar w:fldCharType="begin"/>
    </w:r>
    <w:r>
      <w:rPr>
        <w:rFonts w:ascii="Arial" w:hAnsi="Arial" w:cs="Arial"/>
      </w:rPr>
      <w:instrText xml:space="preserve"> PAGE </w:instrText>
    </w:r>
    <w:r w:rsidR="0086359C">
      <w:rPr>
        <w:rFonts w:ascii="Arial" w:hAnsi="Arial" w:cs="Arial"/>
      </w:rPr>
      <w:fldChar w:fldCharType="separate"/>
    </w:r>
    <w:r w:rsidR="0031453A">
      <w:rPr>
        <w:rFonts w:ascii="Arial" w:hAnsi="Arial" w:cs="Arial"/>
        <w:noProof/>
      </w:rPr>
      <w:t>3</w:t>
    </w:r>
    <w:r w:rsidR="0086359C">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418" w:rsidRDefault="0086359C">
    <w:pPr>
      <w:pStyle w:val="Header"/>
      <w:tabs>
        <w:tab w:val="clear" w:pos="4320"/>
        <w:tab w:val="clear" w:pos="8640"/>
        <w:tab w:val="center" w:pos="4500"/>
        <w:tab w:val="right" w:pos="9000"/>
      </w:tabs>
    </w:pPr>
    <w:fldSimple w:instr=" DOCPROPERTY  &quot;Extension Name&quot;  \* MERGEFORMAT ">
      <w:r w:rsidR="00990CCE">
        <w:t>Biomass by Age Output</w:t>
      </w:r>
    </w:fldSimple>
    <w:r w:rsidR="00AB5418">
      <w:t xml:space="preserve"> v</w:t>
    </w:r>
    <w:fldSimple w:instr=" DOCPROPERTY  &quot;Extension Version&quot;  \* MERGEFORMAT ">
      <w:ins w:id="12" w:author="rmschell" w:date="2011-01-18T18:33:00Z">
        <w:r w:rsidR="00160B79">
          <w:t>2.0</w:t>
        </w:r>
      </w:ins>
      <w:del w:id="13" w:author="rmschell" w:date="2011-01-18T18:33:00Z">
        <w:r w:rsidR="00990CCE" w:rsidDel="00160B79">
          <w:delText>1.0</w:delText>
        </w:r>
      </w:del>
    </w:fldSimple>
    <w:r w:rsidR="00AB5418">
      <w:t xml:space="preserve"> – User Guide</w:t>
    </w:r>
    <w:r w:rsidR="00AB5418">
      <w:tab/>
    </w:r>
    <w:r w:rsidR="00AB541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335572"/>
    <w:rsid w:val="00004812"/>
    <w:rsid w:val="000F2D0D"/>
    <w:rsid w:val="00122820"/>
    <w:rsid w:val="0012512E"/>
    <w:rsid w:val="00152863"/>
    <w:rsid w:val="00160B79"/>
    <w:rsid w:val="001818CF"/>
    <w:rsid w:val="0029378D"/>
    <w:rsid w:val="00296618"/>
    <w:rsid w:val="002B6A19"/>
    <w:rsid w:val="002B727B"/>
    <w:rsid w:val="002C2362"/>
    <w:rsid w:val="0031453A"/>
    <w:rsid w:val="00316D1E"/>
    <w:rsid w:val="00335572"/>
    <w:rsid w:val="003A69E3"/>
    <w:rsid w:val="003C1F53"/>
    <w:rsid w:val="0041242F"/>
    <w:rsid w:val="00433A86"/>
    <w:rsid w:val="0057399C"/>
    <w:rsid w:val="006967D6"/>
    <w:rsid w:val="00697D67"/>
    <w:rsid w:val="00773C21"/>
    <w:rsid w:val="007C7B1A"/>
    <w:rsid w:val="00857C7E"/>
    <w:rsid w:val="0086359C"/>
    <w:rsid w:val="00894F95"/>
    <w:rsid w:val="00927ADC"/>
    <w:rsid w:val="00947677"/>
    <w:rsid w:val="00971848"/>
    <w:rsid w:val="00990CCE"/>
    <w:rsid w:val="00994D12"/>
    <w:rsid w:val="009E028B"/>
    <w:rsid w:val="00A2203E"/>
    <w:rsid w:val="00A56B48"/>
    <w:rsid w:val="00A66710"/>
    <w:rsid w:val="00A90298"/>
    <w:rsid w:val="00A90DB8"/>
    <w:rsid w:val="00AB218F"/>
    <w:rsid w:val="00AB5418"/>
    <w:rsid w:val="00AB71E1"/>
    <w:rsid w:val="00B325FB"/>
    <w:rsid w:val="00B62689"/>
    <w:rsid w:val="00BA2D34"/>
    <w:rsid w:val="00BD4E62"/>
    <w:rsid w:val="00C41E50"/>
    <w:rsid w:val="00DA02C6"/>
    <w:rsid w:val="00E22759"/>
    <w:rsid w:val="00F35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48"/>
    <w:pPr>
      <w:spacing w:after="0" w:line="240" w:lineRule="auto"/>
    </w:pPr>
    <w:rPr>
      <w:sz w:val="24"/>
      <w:szCs w:val="24"/>
    </w:rPr>
  </w:style>
  <w:style w:type="paragraph" w:styleId="Heading1">
    <w:name w:val="heading 1"/>
    <w:basedOn w:val="heading"/>
    <w:next w:val="textbody"/>
    <w:link w:val="Heading1Char"/>
    <w:uiPriority w:val="99"/>
    <w:qFormat/>
    <w:rsid w:val="00A56B48"/>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A56B48"/>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A56B48"/>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A56B48"/>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A56B48"/>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A56B48"/>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A56B48"/>
    <w:pPr>
      <w:numPr>
        <w:ilvl w:val="6"/>
        <w:numId w:val="3"/>
      </w:numPr>
      <w:spacing w:before="240" w:after="60"/>
      <w:outlineLvl w:val="6"/>
    </w:pPr>
  </w:style>
  <w:style w:type="paragraph" w:styleId="Heading8">
    <w:name w:val="heading 8"/>
    <w:basedOn w:val="Normal"/>
    <w:next w:val="Normal"/>
    <w:link w:val="Heading8Char"/>
    <w:uiPriority w:val="99"/>
    <w:qFormat/>
    <w:rsid w:val="00A56B48"/>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A56B48"/>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4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56B4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56B4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A56B48"/>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A56B48"/>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A56B48"/>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A56B48"/>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A56B48"/>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A56B48"/>
    <w:rPr>
      <w:rFonts w:asciiTheme="majorHAnsi" w:eastAsiaTheme="majorEastAsia" w:hAnsiTheme="majorHAnsi" w:cstheme="majorBidi"/>
    </w:rPr>
  </w:style>
  <w:style w:type="paragraph" w:customStyle="1" w:styleId="heading">
    <w:name w:val="heading"/>
    <w:basedOn w:val="textbody"/>
    <w:uiPriority w:val="99"/>
    <w:rsid w:val="00A56B48"/>
    <w:pPr>
      <w:keepNext/>
      <w:ind w:left="0" w:right="0"/>
    </w:pPr>
    <w:rPr>
      <w:rFonts w:ascii="Verdana" w:hAnsi="Verdana" w:cs="Verdana"/>
    </w:rPr>
  </w:style>
  <w:style w:type="paragraph" w:customStyle="1" w:styleId="textbody">
    <w:name w:val="text: body"/>
    <w:basedOn w:val="Normal"/>
    <w:uiPriority w:val="99"/>
    <w:rsid w:val="00A56B48"/>
    <w:pPr>
      <w:spacing w:after="120"/>
      <w:ind w:left="1152" w:right="1008"/>
    </w:pPr>
  </w:style>
  <w:style w:type="paragraph" w:customStyle="1" w:styleId="text">
    <w:name w:val="text"/>
    <w:basedOn w:val="Normal"/>
    <w:uiPriority w:val="99"/>
    <w:rsid w:val="00A56B4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A56B48"/>
    <w:rPr>
      <w:sz w:val="20"/>
      <w:szCs w:val="20"/>
    </w:rPr>
  </w:style>
  <w:style w:type="character" w:customStyle="1" w:styleId="FootnoteTextChar">
    <w:name w:val="Footnote Text Char"/>
    <w:basedOn w:val="DefaultParagraphFont"/>
    <w:link w:val="FootnoteText"/>
    <w:uiPriority w:val="99"/>
    <w:semiHidden/>
    <w:rsid w:val="00A56B48"/>
    <w:rPr>
      <w:sz w:val="20"/>
      <w:szCs w:val="20"/>
    </w:rPr>
  </w:style>
  <w:style w:type="character" w:styleId="FootnoteReference">
    <w:name w:val="footnote reference"/>
    <w:basedOn w:val="DefaultParagraphFont"/>
    <w:uiPriority w:val="99"/>
    <w:semiHidden/>
    <w:rsid w:val="00A56B48"/>
    <w:rPr>
      <w:rFonts w:cs="Times New Roman"/>
      <w:vertAlign w:val="superscript"/>
    </w:rPr>
  </w:style>
  <w:style w:type="paragraph" w:styleId="Header">
    <w:name w:val="header"/>
    <w:basedOn w:val="Normal"/>
    <w:link w:val="HeaderChar"/>
    <w:uiPriority w:val="99"/>
    <w:rsid w:val="00A56B4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A56B48"/>
    <w:rPr>
      <w:sz w:val="24"/>
      <w:szCs w:val="24"/>
    </w:rPr>
  </w:style>
  <w:style w:type="paragraph" w:styleId="Footer">
    <w:name w:val="footer"/>
    <w:basedOn w:val="Normal"/>
    <w:link w:val="FooterChar"/>
    <w:uiPriority w:val="99"/>
    <w:rsid w:val="00A56B4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A56B48"/>
    <w:rPr>
      <w:sz w:val="24"/>
      <w:szCs w:val="24"/>
    </w:rPr>
  </w:style>
  <w:style w:type="paragraph" w:customStyle="1" w:styleId="figurecaption">
    <w:name w:val="figure caption"/>
    <w:basedOn w:val="text"/>
    <w:next w:val="text"/>
    <w:uiPriority w:val="99"/>
    <w:rsid w:val="00A56B4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A56B48"/>
    <w:rPr>
      <w:rFonts w:ascii="Tahoma" w:hAnsi="Tahoma" w:cs="Tahoma"/>
      <w:sz w:val="16"/>
      <w:szCs w:val="16"/>
    </w:rPr>
  </w:style>
  <w:style w:type="character" w:customStyle="1" w:styleId="BalloonTextChar">
    <w:name w:val="Balloon Text Char"/>
    <w:basedOn w:val="DefaultParagraphFont"/>
    <w:link w:val="BalloonText"/>
    <w:uiPriority w:val="99"/>
    <w:semiHidden/>
    <w:rsid w:val="00A56B48"/>
    <w:rPr>
      <w:rFonts w:ascii="Tahoma" w:hAnsi="Tahoma" w:cs="Tahoma"/>
      <w:sz w:val="16"/>
      <w:szCs w:val="16"/>
    </w:rPr>
  </w:style>
  <w:style w:type="paragraph" w:customStyle="1" w:styleId="tabletext">
    <w:name w:val="table text"/>
    <w:basedOn w:val="text"/>
    <w:uiPriority w:val="99"/>
    <w:rsid w:val="00A56B48"/>
    <w:pPr>
      <w:spacing w:before="40" w:after="40"/>
    </w:pPr>
  </w:style>
  <w:style w:type="paragraph" w:styleId="Caption">
    <w:name w:val="caption"/>
    <w:basedOn w:val="Normal"/>
    <w:next w:val="Normal"/>
    <w:uiPriority w:val="99"/>
    <w:qFormat/>
    <w:rsid w:val="00A56B48"/>
    <w:pPr>
      <w:spacing w:before="120" w:after="120"/>
    </w:pPr>
    <w:rPr>
      <w:b/>
      <w:bCs/>
      <w:sz w:val="20"/>
      <w:szCs w:val="20"/>
    </w:rPr>
  </w:style>
  <w:style w:type="paragraph" w:customStyle="1" w:styleId="tabletitle">
    <w:name w:val="table title"/>
    <w:basedOn w:val="tabletext"/>
    <w:next w:val="tabletext"/>
    <w:uiPriority w:val="99"/>
    <w:rsid w:val="00A56B4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A56B48"/>
    <w:pPr>
      <w:numPr>
        <w:numId w:val="1"/>
      </w:numPr>
    </w:pPr>
  </w:style>
  <w:style w:type="paragraph" w:customStyle="1" w:styleId="tablecaption">
    <w:name w:val="table caption"/>
    <w:basedOn w:val="figurecaption"/>
    <w:uiPriority w:val="99"/>
    <w:rsid w:val="00A56B48"/>
    <w:pPr>
      <w:keepNext/>
      <w:spacing w:before="480"/>
    </w:pPr>
  </w:style>
  <w:style w:type="paragraph" w:customStyle="1" w:styleId="Equation">
    <w:name w:val="Equation"/>
    <w:basedOn w:val="textbody"/>
    <w:uiPriority w:val="99"/>
    <w:rsid w:val="00A56B48"/>
    <w:pPr>
      <w:ind w:left="3420" w:hanging="1800"/>
    </w:pPr>
  </w:style>
  <w:style w:type="paragraph" w:styleId="TOC1">
    <w:name w:val="toc 1"/>
    <w:basedOn w:val="Normal"/>
    <w:next w:val="Normal"/>
    <w:autoRedefine/>
    <w:uiPriority w:val="39"/>
    <w:rsid w:val="00A56B48"/>
    <w:pPr>
      <w:spacing w:before="120" w:after="120"/>
    </w:pPr>
    <w:rPr>
      <w:b/>
      <w:bCs/>
      <w:caps/>
      <w:sz w:val="20"/>
      <w:szCs w:val="20"/>
    </w:rPr>
  </w:style>
  <w:style w:type="paragraph" w:styleId="TOC2">
    <w:name w:val="toc 2"/>
    <w:basedOn w:val="Normal"/>
    <w:next w:val="Normal"/>
    <w:autoRedefine/>
    <w:uiPriority w:val="39"/>
    <w:rsid w:val="00A56B48"/>
    <w:pPr>
      <w:ind w:left="240"/>
    </w:pPr>
    <w:rPr>
      <w:sz w:val="20"/>
      <w:szCs w:val="20"/>
    </w:rPr>
  </w:style>
  <w:style w:type="character" w:styleId="Hyperlink">
    <w:name w:val="Hyperlink"/>
    <w:basedOn w:val="DefaultParagraphFont"/>
    <w:uiPriority w:val="99"/>
    <w:rsid w:val="00A56B48"/>
    <w:rPr>
      <w:rFonts w:cs="Times New Roman"/>
      <w:color w:val="0000FF"/>
      <w:u w:val="single"/>
    </w:rPr>
  </w:style>
  <w:style w:type="paragraph" w:styleId="TOC3">
    <w:name w:val="toc 3"/>
    <w:basedOn w:val="Normal"/>
    <w:next w:val="Normal"/>
    <w:autoRedefine/>
    <w:uiPriority w:val="99"/>
    <w:semiHidden/>
    <w:rsid w:val="00A56B48"/>
    <w:pPr>
      <w:ind w:left="480"/>
    </w:pPr>
    <w:rPr>
      <w:i/>
      <w:iCs/>
      <w:sz w:val="20"/>
      <w:szCs w:val="20"/>
    </w:rPr>
  </w:style>
  <w:style w:type="paragraph" w:styleId="TOC4">
    <w:name w:val="toc 4"/>
    <w:basedOn w:val="Normal"/>
    <w:next w:val="Normal"/>
    <w:autoRedefine/>
    <w:uiPriority w:val="99"/>
    <w:semiHidden/>
    <w:rsid w:val="00A56B48"/>
    <w:pPr>
      <w:ind w:left="720"/>
    </w:pPr>
    <w:rPr>
      <w:sz w:val="18"/>
      <w:szCs w:val="18"/>
    </w:rPr>
  </w:style>
  <w:style w:type="paragraph" w:styleId="TOC5">
    <w:name w:val="toc 5"/>
    <w:basedOn w:val="Normal"/>
    <w:next w:val="Normal"/>
    <w:autoRedefine/>
    <w:uiPriority w:val="99"/>
    <w:semiHidden/>
    <w:rsid w:val="00A56B48"/>
    <w:pPr>
      <w:ind w:left="960"/>
    </w:pPr>
    <w:rPr>
      <w:sz w:val="18"/>
      <w:szCs w:val="18"/>
    </w:rPr>
  </w:style>
  <w:style w:type="paragraph" w:styleId="TOC6">
    <w:name w:val="toc 6"/>
    <w:basedOn w:val="Normal"/>
    <w:next w:val="Normal"/>
    <w:autoRedefine/>
    <w:uiPriority w:val="99"/>
    <w:semiHidden/>
    <w:rsid w:val="00A56B48"/>
    <w:pPr>
      <w:ind w:left="1200"/>
    </w:pPr>
    <w:rPr>
      <w:sz w:val="18"/>
      <w:szCs w:val="18"/>
    </w:rPr>
  </w:style>
  <w:style w:type="paragraph" w:styleId="TOC7">
    <w:name w:val="toc 7"/>
    <w:basedOn w:val="Normal"/>
    <w:next w:val="Normal"/>
    <w:autoRedefine/>
    <w:uiPriority w:val="99"/>
    <w:semiHidden/>
    <w:rsid w:val="00A56B48"/>
    <w:pPr>
      <w:ind w:left="1440"/>
    </w:pPr>
    <w:rPr>
      <w:sz w:val="18"/>
      <w:szCs w:val="18"/>
    </w:rPr>
  </w:style>
  <w:style w:type="paragraph" w:styleId="TOC8">
    <w:name w:val="toc 8"/>
    <w:basedOn w:val="Normal"/>
    <w:next w:val="Normal"/>
    <w:autoRedefine/>
    <w:uiPriority w:val="99"/>
    <w:semiHidden/>
    <w:rsid w:val="00A56B48"/>
    <w:pPr>
      <w:ind w:left="1680"/>
    </w:pPr>
    <w:rPr>
      <w:sz w:val="18"/>
      <w:szCs w:val="18"/>
    </w:rPr>
  </w:style>
  <w:style w:type="paragraph" w:styleId="TOC9">
    <w:name w:val="toc 9"/>
    <w:basedOn w:val="Normal"/>
    <w:next w:val="Normal"/>
    <w:autoRedefine/>
    <w:uiPriority w:val="99"/>
    <w:semiHidden/>
    <w:rsid w:val="00A56B48"/>
    <w:pPr>
      <w:ind w:left="1920"/>
    </w:pPr>
    <w:rPr>
      <w:sz w:val="18"/>
      <w:szCs w:val="18"/>
    </w:rPr>
  </w:style>
  <w:style w:type="paragraph" w:customStyle="1" w:styleId="NormalText">
    <w:name w:val="Normal Text"/>
    <w:uiPriority w:val="99"/>
    <w:rsid w:val="00A56B48"/>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A56B48"/>
    <w:rPr>
      <w:rFonts w:cs="Times New Roman"/>
      <w:color w:val="800080"/>
      <w:u w:val="single"/>
    </w:rPr>
  </w:style>
  <w:style w:type="paragraph" w:customStyle="1" w:styleId="textinputfile">
    <w:name w:val="text input file"/>
    <w:basedOn w:val="commandprompt"/>
    <w:uiPriority w:val="99"/>
    <w:rsid w:val="00A56B48"/>
    <w:pPr>
      <w:spacing w:after="0"/>
    </w:pPr>
  </w:style>
  <w:style w:type="paragraph" w:customStyle="1" w:styleId="commandprompt">
    <w:name w:val="command prompt"/>
    <w:basedOn w:val="textbody"/>
    <w:uiPriority w:val="99"/>
    <w:rsid w:val="00A56B4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A56B48"/>
    <w:pPr>
      <w:tabs>
        <w:tab w:val="clear" w:pos="864"/>
        <w:tab w:val="left" w:pos="1008"/>
      </w:tabs>
      <w:ind w:left="1008" w:hanging="1008"/>
    </w:pPr>
  </w:style>
  <w:style w:type="paragraph" w:customStyle="1" w:styleId="textfilewide">
    <w:name w:val="text file (wide)"/>
    <w:basedOn w:val="textinputfile"/>
    <w:uiPriority w:val="99"/>
    <w:rsid w:val="00A56B48"/>
    <w:pPr>
      <w:ind w:left="432"/>
    </w:pPr>
    <w:rPr>
      <w:sz w:val="16"/>
      <w:szCs w:val="16"/>
    </w:rPr>
  </w:style>
  <w:style w:type="paragraph" w:customStyle="1" w:styleId="reference">
    <w:name w:val="reference"/>
    <w:basedOn w:val="textbody"/>
    <w:uiPriority w:val="99"/>
    <w:rsid w:val="00A56B48"/>
    <w:pPr>
      <w:ind w:left="1584" w:hanging="432"/>
    </w:pPr>
  </w:style>
  <w:style w:type="paragraph" w:customStyle="1" w:styleId="titleline">
    <w:name w:val="title line"/>
    <w:basedOn w:val="Normal"/>
    <w:uiPriority w:val="99"/>
    <w:rsid w:val="00A56B48"/>
    <w:pPr>
      <w:jc w:val="center"/>
    </w:pPr>
    <w:rPr>
      <w:rFonts w:ascii="Verdana" w:hAnsi="Verdana" w:cs="Verdana"/>
      <w:sz w:val="40"/>
      <w:szCs w:val="40"/>
    </w:rPr>
  </w:style>
  <w:style w:type="paragraph" w:customStyle="1" w:styleId="titleline1">
    <w:name w:val="title line 1"/>
    <w:basedOn w:val="titleline"/>
    <w:next w:val="titleline"/>
    <w:uiPriority w:val="99"/>
    <w:rsid w:val="00A56B48"/>
    <w:pPr>
      <w:spacing w:before="3240"/>
    </w:pPr>
  </w:style>
  <w:style w:type="paragraph" w:customStyle="1" w:styleId="titleline-small">
    <w:name w:val="title line - small"/>
    <w:basedOn w:val="titleline"/>
    <w:uiPriority w:val="99"/>
    <w:rsid w:val="00A56B48"/>
    <w:pPr>
      <w:spacing w:before="120"/>
    </w:pPr>
    <w:rPr>
      <w:rFonts w:eastAsia="SimSun"/>
      <w:sz w:val="26"/>
      <w:szCs w:val="26"/>
      <w:lang w:eastAsia="zh-CN"/>
    </w:rPr>
  </w:style>
  <w:style w:type="paragraph" w:styleId="HTMLPreformatted">
    <w:name w:val="HTML Preformatted"/>
    <w:basedOn w:val="Normal"/>
    <w:link w:val="HTMLPreformattedChar"/>
    <w:uiPriority w:val="99"/>
    <w:rsid w:val="00125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6B48"/>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244598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597</Words>
  <Characters>3866</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Conservation Biology Institute</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rmschell</cp:lastModifiedBy>
  <cp:revision>7</cp:revision>
  <cp:lastPrinted>2006-11-28T05:34:00Z</cp:lastPrinted>
  <dcterms:created xsi:type="dcterms:W3CDTF">2011-01-19T02:32:00Z</dcterms:created>
  <dcterms:modified xsi:type="dcterms:W3CDTF">2011-06-09T15:47:00Z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by Age Output</vt:lpwstr>
  </property>
  <property fmtid="{D5CDD505-2E9C-101B-9397-08002B2CF9AE}" pid="3" name="Extension Version">
    <vt:lpwstr>2.0</vt:lpwstr>
  </property>
</Properties>
</file>